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Calibri" w:hAnsi="Calibri"/>
          <w:sz w:val="22"/>
          <w:szCs w:val="22"/>
          <w:lang w:val="en-GB"/>
        </w:rPr>
      </w:pPr>
      <w:r>
        <w:rPr>
          <w:rFonts w:ascii="Calibri" w:hAnsi="Calibri"/>
          <w:sz w:val="22"/>
          <w:szCs w:val="22"/>
          <w:lang w:val="en-GB"/>
        </w:rPr>
        <w:t>SFB 754 / GO</w:t>
      </w:r>
      <w:r>
        <w:rPr>
          <w:rFonts w:ascii="Calibri" w:hAnsi="Calibri"/>
          <w:sz w:val="22"/>
          <w:szCs w:val="22"/>
          <w:vertAlign w:val="subscript"/>
          <w:lang w:val="en-GB"/>
        </w:rPr>
        <w:t>2</w:t>
      </w:r>
      <w:r>
        <w:rPr>
          <w:rFonts w:ascii="Calibri" w:hAnsi="Calibri"/>
          <w:sz w:val="22"/>
          <w:szCs w:val="22"/>
          <w:lang w:val="en-GB"/>
        </w:rPr>
        <w:t xml:space="preserve">NE webpage </w:t>
      </w:r>
    </w:p>
    <w:p>
      <w:pPr>
        <w:pStyle w:val="Normal"/>
        <w:rPr>
          <w:rFonts w:ascii="Calibri" w:hAnsi="Calibri"/>
          <w:sz w:val="22"/>
          <w:szCs w:val="22"/>
          <w:lang w:val="en-GB"/>
        </w:rPr>
      </w:pPr>
      <w:hyperlink r:id="rId2">
        <w:r>
          <w:rPr>
            <w:rStyle w:val="InternetLink"/>
            <w:rFonts w:ascii="Calibri" w:hAnsi="Calibri"/>
            <w:sz w:val="22"/>
            <w:szCs w:val="22"/>
            <w:lang w:val="en-GB"/>
          </w:rPr>
          <w:t>www.ocean-oxygen.org</w:t>
        </w:r>
      </w:hyperlink>
      <w:r>
        <w:rPr>
          <w:rFonts w:ascii="Calibri" w:hAnsi="Calibri"/>
          <w:sz w:val="22"/>
          <w:szCs w:val="22"/>
          <w:lang w:val="en-GB"/>
        </w:rPr>
        <w:t xml:space="preserve"> </w:t>
      </w:r>
    </w:p>
    <w:p>
      <w:pPr>
        <w:pStyle w:val="Normal"/>
        <w:rPr>
          <w:rFonts w:ascii="Calibri" w:hAnsi="Calibri"/>
          <w:sz w:val="22"/>
          <w:szCs w:val="22"/>
          <w:lang w:val="en-GB"/>
        </w:rPr>
      </w:pPr>
      <w:r>
        <w:rPr>
          <w:rFonts w:ascii="Calibri" w:hAnsi="Calibri"/>
          <w:sz w:val="22"/>
          <w:szCs w:val="22"/>
          <w:lang w:val="en-GB"/>
        </w:rPr>
      </w:r>
    </w:p>
    <w:p>
      <w:pPr>
        <w:pStyle w:val="Normal"/>
        <w:rPr>
          <w:rFonts w:ascii="Calibri" w:hAnsi="Calibri"/>
          <w:sz w:val="22"/>
          <w:szCs w:val="22"/>
          <w:lang w:val="en-GB"/>
        </w:rPr>
      </w:pPr>
      <w:r>
        <w:rPr>
          <w:rFonts w:ascii="Calibri" w:hAnsi="Calibri"/>
          <w:sz w:val="22"/>
          <w:szCs w:val="22"/>
          <w:lang w:val="en-GB"/>
        </w:rPr>
      </w:r>
    </w:p>
    <w:p>
      <w:pPr>
        <w:pStyle w:val="Normal"/>
        <w:rPr>
          <w:rFonts w:ascii="Calibri" w:hAnsi="Calibri"/>
          <w:sz w:val="22"/>
          <w:szCs w:val="22"/>
          <w:lang w:val="en-GB"/>
        </w:rPr>
      </w:pPr>
      <w:r>
        <w:rPr>
          <w:rFonts w:ascii="Calibri" w:hAnsi="Calibri"/>
          <w:sz w:val="22"/>
          <w:szCs w:val="22"/>
          <w:lang w:val="en-GB"/>
        </w:rPr>
        <w:t xml:space="preserve">TEXT: </w:t>
      </w:r>
    </w:p>
    <w:p>
      <w:pPr>
        <w:pStyle w:val="Normal"/>
        <w:rPr>
          <w:rFonts w:ascii="Calibri" w:hAnsi="Calibri"/>
          <w:b w:val="false"/>
          <w:sz w:val="22"/>
          <w:szCs w:val="22"/>
          <w:lang w:val="en-GB"/>
        </w:rPr>
      </w:pPr>
      <w:r>
        <w:rPr>
          <w:rFonts w:ascii="Calibri" w:hAnsi="Calibri"/>
          <w:b w:val="false"/>
          <w:sz w:val="22"/>
          <w:szCs w:val="22"/>
          <w:lang w:val="en-GB"/>
        </w:rPr>
      </w:r>
    </w:p>
    <w:p>
      <w:pPr>
        <w:pStyle w:val="Normal"/>
        <w:rPr>
          <w:rFonts w:ascii="Calibri" w:hAnsi="Calibri"/>
          <w:b w:val="false"/>
          <w:sz w:val="22"/>
          <w:szCs w:val="22"/>
          <w:u w:val="single"/>
          <w:lang w:val="en-GB"/>
        </w:rPr>
      </w:pPr>
      <w:r>
        <w:rPr>
          <w:rFonts w:ascii="Calibri" w:hAnsi="Calibri"/>
          <w:b w:val="false"/>
          <w:sz w:val="22"/>
          <w:szCs w:val="22"/>
          <w:u w:val="single"/>
          <w:lang w:val="en-GB"/>
        </w:rPr>
        <w:t>News</w:t>
      </w:r>
    </w:p>
    <w:p>
      <w:pPr>
        <w:pStyle w:val="Normal"/>
        <w:rPr>
          <w:rFonts w:ascii="Calibri" w:hAnsi="Calibri"/>
          <w:b w:val="false"/>
          <w:i/>
          <w:sz w:val="22"/>
          <w:szCs w:val="22"/>
          <w:lang w:val="en-GB"/>
        </w:rPr>
      </w:pPr>
      <w:r>
        <w:rPr>
          <w:rFonts w:ascii="Calibri" w:hAnsi="Calibri"/>
          <w:b w:val="false"/>
          <w:i/>
          <w:sz w:val="22"/>
          <w:szCs w:val="22"/>
          <w:lang w:val="en-GB"/>
        </w:rPr>
        <w:t>Blo</w:t>
      </w:r>
      <w:ins w:id="0" w:author="Unknown Author" w:date="2017-02-02T11:37:00Z">
        <w:r>
          <w:rPr>
            <w:rFonts w:ascii="Calibri" w:hAnsi="Calibri"/>
            <w:b w:val="false"/>
            <w:i/>
            <w:sz w:val="22"/>
            <w:szCs w:val="22"/>
            <w:lang w:val="en-GB"/>
          </w:rPr>
          <w:t>g</w:t>
        </w:r>
      </w:ins>
      <w:del w:id="1" w:author="Unknown Author" w:date="2017-02-02T11:37:00Z">
        <w:r>
          <w:rPr>
            <w:rFonts w:ascii="Calibri" w:hAnsi="Calibri"/>
            <w:b w:val="false"/>
            <w:i/>
            <w:sz w:val="22"/>
            <w:szCs w:val="22"/>
            <w:lang w:val="en-GB"/>
          </w:rPr>
          <w:delText>ck</w:delText>
        </w:r>
      </w:del>
      <w:r>
        <w:rPr>
          <w:rFonts w:ascii="Calibri" w:hAnsi="Calibri"/>
          <w:b w:val="false"/>
          <w:i/>
          <w:sz w:val="22"/>
          <w:szCs w:val="22"/>
          <w:lang w:val="en-GB"/>
        </w:rPr>
        <w:t>s</w:t>
      </w:r>
    </w:p>
    <w:p>
      <w:pPr>
        <w:pStyle w:val="Normal"/>
        <w:rPr>
          <w:rFonts w:ascii="Calibri" w:hAnsi="Calibri"/>
          <w:b w:val="false"/>
          <w:sz w:val="22"/>
          <w:szCs w:val="22"/>
          <w:lang w:val="en-GB"/>
        </w:rPr>
      </w:pPr>
      <w:r>
        <w:rPr>
          <w:rFonts w:ascii="Calibri" w:hAnsi="Calibri"/>
          <w:b w:val="false"/>
          <w:sz w:val="22"/>
          <w:szCs w:val="22"/>
          <w:lang w:val="en-GB"/>
        </w:rPr>
      </w:r>
    </w:p>
    <w:p>
      <w:pPr>
        <w:pStyle w:val="Normal"/>
        <w:rPr>
          <w:rFonts w:ascii="Calibri" w:hAnsi="Calibri"/>
          <w:b w:val="false"/>
          <w:sz w:val="22"/>
          <w:szCs w:val="22"/>
          <w:lang w:val="en-GB"/>
        </w:rPr>
      </w:pPr>
      <w:r>
        <w:rPr>
          <w:rFonts w:ascii="Calibri" w:hAnsi="Calibri"/>
          <w:b w:val="false"/>
          <w:sz w:val="22"/>
          <w:szCs w:val="22"/>
          <w:lang w:val="en-GB"/>
        </w:rPr>
      </w:r>
    </w:p>
    <w:p>
      <w:pPr>
        <w:pStyle w:val="Normal"/>
        <w:rPr>
          <w:rFonts w:ascii="Calibri" w:hAnsi="Calibri"/>
          <w:b w:val="false"/>
          <w:sz w:val="22"/>
          <w:szCs w:val="22"/>
          <w:u w:val="single"/>
          <w:lang w:val="en-GB"/>
        </w:rPr>
      </w:pPr>
      <w:r>
        <w:rPr>
          <w:rFonts w:ascii="Calibri" w:hAnsi="Calibri"/>
          <w:b w:val="false"/>
          <w:sz w:val="22"/>
          <w:szCs w:val="22"/>
          <w:u w:val="single"/>
          <w:lang w:val="en-GB"/>
        </w:rPr>
        <w:t>About</w:t>
      </w:r>
    </w:p>
    <w:p>
      <w:pPr>
        <w:pStyle w:val="Normal"/>
        <w:rPr>
          <w:rFonts w:ascii="Calibri" w:hAnsi="Calibri"/>
          <w:b w:val="false"/>
          <w:sz w:val="22"/>
          <w:szCs w:val="22"/>
          <w:lang w:val="en-GB"/>
        </w:rPr>
      </w:pPr>
      <w:r>
        <w:rPr>
          <w:rFonts w:ascii="Calibri" w:hAnsi="Calibri"/>
          <w:b w:val="false"/>
          <w:sz w:val="22"/>
          <w:szCs w:val="22"/>
          <w:lang w:val="en-GB"/>
        </w:rPr>
      </w:r>
    </w:p>
    <w:p>
      <w:pPr>
        <w:pStyle w:val="Normal"/>
        <w:rPr>
          <w:rFonts w:ascii="Calibri" w:hAnsi="Calibri"/>
          <w:b w:val="false"/>
          <w:sz w:val="22"/>
          <w:szCs w:val="22"/>
          <w:lang w:val="en-GB"/>
        </w:rPr>
      </w:pPr>
      <w:r>
        <w:rPr>
          <w:rFonts w:ascii="Calibri" w:hAnsi="Calibri"/>
          <w:b w:val="false"/>
          <w:sz w:val="22"/>
          <w:szCs w:val="22"/>
          <w:lang w:val="en-GB"/>
        </w:rPr>
        <w:t xml:space="preserve">Oxygen is fundamental for life in the ocean. Low oxygen environments occur naturally in some habitats, including oxygen minimum zones, deep basins of semi-enclosed seas or coastal lagoons and coastal upwelling regions. They are often associated with highly productive surface waters, where input of nutrients via upwelling, riverine or atmospheric supply fuels production of organic matter, part of which is subsequently respired and thereby consumes oxygen. The spatial extent and the severity of low oxygen conditions have increased during the past decades, and there are serious concerns that global warming, together with agricultural run-off and human waste and input of anthropogenic aerosols enhances the deoxgenation of the ocean, which will have extensive impacts on the ocean’s chemistry and ecosystems and eventually also affect human wellbeing. </w:t>
      </w:r>
    </w:p>
    <w:p>
      <w:pPr>
        <w:pStyle w:val="Normal"/>
        <w:rPr>
          <w:rFonts w:ascii="Calibri" w:hAnsi="Calibri"/>
          <w:b w:val="false"/>
          <w:sz w:val="22"/>
          <w:szCs w:val="22"/>
          <w:lang w:val="en-GB"/>
        </w:rPr>
      </w:pPr>
      <w:r>
        <w:rPr>
          <w:rFonts w:ascii="Calibri" w:hAnsi="Calibri"/>
          <w:b w:val="false"/>
          <w:sz w:val="22"/>
          <w:szCs w:val="22"/>
          <w:lang w:val="en-GB"/>
        </w:rPr>
      </w:r>
    </w:p>
    <w:p>
      <w:pPr>
        <w:pStyle w:val="Normal"/>
        <w:rPr>
          <w:rFonts w:ascii="Calibri" w:hAnsi="Calibri"/>
          <w:b w:val="false"/>
          <w:sz w:val="22"/>
          <w:szCs w:val="22"/>
          <w:lang w:val="en-GB"/>
        </w:rPr>
      </w:pPr>
      <w:r>
        <w:rPr>
          <w:rFonts w:ascii="Calibri" w:hAnsi="Calibri"/>
          <w:b w:val="false"/>
          <w:sz w:val="22"/>
          <w:szCs w:val="22"/>
          <w:lang w:val="en-GB"/>
        </w:rPr>
        <w:t>This website intents to provide information on deoxygenation to scientists, stakeholders and the interested public. The website is an initiative of the Collaborative Research Centre 754 (SFB 754) and the IOC-UNESCO Global Oxygen Network GO</w:t>
      </w:r>
      <w:r>
        <w:rPr>
          <w:rFonts w:ascii="Calibri" w:hAnsi="Calibri"/>
          <w:b w:val="false"/>
          <w:sz w:val="22"/>
          <w:szCs w:val="22"/>
          <w:vertAlign w:val="subscript"/>
          <w:lang w:val="en-GB"/>
        </w:rPr>
        <w:t>2</w:t>
      </w:r>
      <w:r>
        <w:rPr>
          <w:rFonts w:ascii="Calibri" w:hAnsi="Calibri"/>
          <w:b w:val="false"/>
          <w:sz w:val="22"/>
          <w:szCs w:val="22"/>
          <w:lang w:val="en-GB"/>
        </w:rPr>
        <w:t xml:space="preserve">NE. </w:t>
      </w:r>
    </w:p>
    <w:p>
      <w:pPr>
        <w:pStyle w:val="Normal"/>
        <w:rPr>
          <w:rFonts w:ascii="Calibri" w:hAnsi="Calibri"/>
          <w:b w:val="false"/>
          <w:sz w:val="22"/>
          <w:szCs w:val="22"/>
          <w:lang w:val="en-GB"/>
        </w:rPr>
      </w:pPr>
      <w:r>
        <w:rPr>
          <w:rFonts w:ascii="Calibri" w:hAnsi="Calibri"/>
          <w:b w:val="false"/>
          <w:sz w:val="22"/>
          <w:szCs w:val="22"/>
          <w:lang w:val="en-GB"/>
        </w:rPr>
      </w:r>
    </w:p>
    <w:p>
      <w:pPr>
        <w:pStyle w:val="Normal"/>
        <w:rPr>
          <w:rStyle w:val="InternetLink"/>
          <w:rFonts w:ascii="Calibri" w:hAnsi="Calibri"/>
          <w:b w:val="false"/>
          <w:sz w:val="22"/>
          <w:szCs w:val="22"/>
          <w:lang w:val="en-GB"/>
        </w:rPr>
      </w:pPr>
      <w:r>
        <w:rPr>
          <w:rFonts w:ascii="Calibri" w:hAnsi="Calibri"/>
          <w:b w:val="false"/>
          <w:sz w:val="22"/>
          <w:szCs w:val="22"/>
          <w:lang w:val="en-GB"/>
        </w:rPr>
        <w:t xml:space="preserve">link: </w:t>
      </w:r>
      <w:hyperlink r:id="rId3">
        <w:r>
          <w:rPr>
            <w:rStyle w:val="InternetLink"/>
            <w:rFonts w:ascii="Calibri" w:hAnsi="Calibri"/>
            <w:b w:val="false"/>
            <w:sz w:val="22"/>
            <w:szCs w:val="22"/>
            <w:lang w:val="en-GB"/>
          </w:rPr>
          <w:t>www.sfb754.de</w:t>
        </w:r>
      </w:hyperlink>
    </w:p>
    <w:p>
      <w:pPr>
        <w:pStyle w:val="Normal"/>
        <w:rPr>
          <w:rStyle w:val="InternetLink"/>
          <w:rFonts w:ascii="Calibri" w:hAnsi="Calibri"/>
          <w:b w:val="false"/>
          <w:sz w:val="22"/>
          <w:szCs w:val="22"/>
          <w:lang w:val="en-GB"/>
        </w:rPr>
      </w:pPr>
      <w:r>
        <w:rPr>
          <w:rFonts w:ascii="Calibri" w:hAnsi="Calibri"/>
          <w:b w:val="false"/>
          <w:sz w:val="22"/>
          <w:szCs w:val="22"/>
          <w:lang w:val="en-GB"/>
        </w:rPr>
        <w:t xml:space="preserve">link: </w:t>
      </w:r>
      <w:hyperlink r:id="rId4">
        <w:r>
          <w:rPr>
            <w:rStyle w:val="InternetLink"/>
            <w:rFonts w:ascii="Calibri" w:hAnsi="Calibri"/>
            <w:b w:val="false"/>
            <w:sz w:val="22"/>
            <w:szCs w:val="22"/>
            <w:lang w:val="en-GB"/>
          </w:rPr>
          <w:t>http://www.unesco.org/new/en/natural-sciences/ioc-oceans/sections-and-programmes/ocean-sciences/global-ocean-oxygen-network/</w:t>
        </w:r>
      </w:hyperlink>
    </w:p>
    <w:p>
      <w:pPr>
        <w:pStyle w:val="Normal"/>
        <w:rPr>
          <w:rFonts w:ascii="Calibri" w:hAnsi="Calibri"/>
          <w:b w:val="false"/>
          <w:sz w:val="22"/>
          <w:szCs w:val="22"/>
          <w:lang w:val="en-GB"/>
        </w:rPr>
      </w:pPr>
      <w:r>
        <w:rPr>
          <w:rFonts w:ascii="Calibri" w:hAnsi="Calibri"/>
          <w:b w:val="false"/>
          <w:sz w:val="22"/>
          <w:szCs w:val="22"/>
          <w:lang w:val="en-GB"/>
        </w:rPr>
      </w:r>
    </w:p>
    <w:p>
      <w:pPr>
        <w:pStyle w:val="Normal"/>
        <w:rPr>
          <w:rFonts w:ascii="Calibri" w:hAnsi="Calibri"/>
          <w:b w:val="false"/>
          <w:sz w:val="22"/>
          <w:szCs w:val="22"/>
          <w:lang w:val="en-GB"/>
        </w:rPr>
      </w:pPr>
      <w:r>
        <w:rPr>
          <w:rFonts w:ascii="Calibri" w:hAnsi="Calibri"/>
          <w:b w:val="false"/>
          <w:sz w:val="22"/>
          <w:szCs w:val="22"/>
          <w:lang w:val="en-GB"/>
        </w:rPr>
      </w:r>
    </w:p>
    <w:p>
      <w:pPr>
        <w:pStyle w:val="Normal"/>
        <w:rPr>
          <w:rFonts w:ascii="Calibri" w:hAnsi="Calibri"/>
          <w:b w:val="false"/>
          <w:sz w:val="22"/>
          <w:szCs w:val="22"/>
          <w:u w:val="single"/>
          <w:lang w:val="en-GB"/>
        </w:rPr>
      </w:pPr>
      <w:r>
        <w:rPr>
          <w:rFonts w:ascii="Calibri" w:hAnsi="Calibri"/>
          <w:b w:val="false"/>
          <w:sz w:val="22"/>
          <w:szCs w:val="22"/>
          <w:u w:val="single"/>
          <w:lang w:val="en-GB"/>
        </w:rPr>
        <w:t>Imprint</w:t>
      </w:r>
    </w:p>
    <w:p>
      <w:pPr>
        <w:pStyle w:val="Normal"/>
        <w:rPr>
          <w:lang w:val="en-GB"/>
        </w:rPr>
      </w:pPr>
      <w:r>
        <w:rPr>
          <w:lang w:val="en-GB"/>
        </w:rPr>
      </w:r>
    </w:p>
    <w:p>
      <w:pPr>
        <w:pStyle w:val="Normal"/>
        <w:rPr>
          <w:rFonts w:ascii="Calibri" w:hAnsi="Calibri"/>
          <w:sz w:val="22"/>
          <w:szCs w:val="22"/>
          <w:lang w:val="en-GB"/>
        </w:rPr>
      </w:pPr>
      <w:r>
        <w:rPr>
          <w:rFonts w:ascii="Calibri" w:hAnsi="Calibri"/>
          <w:sz w:val="22"/>
          <w:szCs w:val="22"/>
          <w:lang w:val="en-GB"/>
        </w:rPr>
        <w:t>Privacy Policy</w:t>
      </w:r>
    </w:p>
    <w:p>
      <w:pPr>
        <w:pStyle w:val="Normal"/>
        <w:rPr>
          <w:rFonts w:ascii="Calibri" w:hAnsi="Calibri"/>
          <w:b w:val="false"/>
          <w:sz w:val="22"/>
          <w:szCs w:val="22"/>
          <w:lang w:val="en-GB"/>
        </w:rPr>
      </w:pPr>
      <w:r>
        <w:rPr>
          <w:rFonts w:ascii="Calibri" w:hAnsi="Calibri"/>
          <w:b w:val="false"/>
          <w:sz w:val="22"/>
          <w:szCs w:val="22"/>
          <w:lang w:val="en-GB"/>
        </w:rPr>
        <w:t>This website uses Google Analytics, a web analytics service provided by Google Inc. ("Google</w:t>
      </w:r>
      <w:bookmarkStart w:id="0" w:name="_GoBack"/>
      <w:bookmarkEnd w:id="0"/>
      <w:r>
        <w:rPr>
          <w:rFonts w:ascii="Calibri" w:hAnsi="Calibri"/>
          <w:b w:val="false"/>
          <w:sz w:val="22"/>
          <w:szCs w:val="22"/>
          <w:lang w:val="en-GB"/>
        </w:rPr>
        <w:t>"). Google Analytics uses "cookies" which are text files that are stored on your computer, to analyze the use of the Website by you. The information generated by the cookie about your use of this website (including your IP address) is transmitted to a Google server in the U.S. and stored there. Google will use this information to evaluate your use of the website, compiling reports on website activity for website operators and providing other with website and internet related services. In addition, Google may also transfer this information to third parties unless required by law or if third parties process this data on Google's behalf. Google will not associate your IP address and other data that are stored by Google in conjunction. You may refuse the use of cookies by changing the settings on your browser, however, we point out that you can use in this case not all the features of this website. By using this site you agree to the processing of data about you by Google in the manner described above and for the purpose.</w:t>
      </w:r>
    </w:p>
    <w:p>
      <w:pPr>
        <w:pStyle w:val="Normal"/>
        <w:rPr>
          <w:rFonts w:ascii="Calibri" w:hAnsi="Calibri"/>
          <w:b w:val="false"/>
          <w:sz w:val="22"/>
          <w:szCs w:val="22"/>
          <w:lang w:val="en-GB"/>
        </w:rPr>
      </w:pPr>
      <w:r>
        <w:rPr>
          <w:rFonts w:ascii="Calibri" w:hAnsi="Calibri"/>
          <w:b w:val="false"/>
          <w:sz w:val="22"/>
          <w:szCs w:val="22"/>
          <w:lang w:val="en-GB"/>
        </w:rPr>
      </w:r>
    </w:p>
    <w:p>
      <w:pPr>
        <w:pStyle w:val="Normal"/>
        <w:rPr>
          <w:rFonts w:ascii="Calibri" w:hAnsi="Calibri"/>
          <w:sz w:val="22"/>
          <w:szCs w:val="22"/>
          <w:lang w:val="en-GB"/>
        </w:rPr>
      </w:pPr>
      <w:r>
        <w:rPr>
          <w:rFonts w:ascii="Calibri" w:hAnsi="Calibri"/>
          <w:sz w:val="22"/>
          <w:szCs w:val="22"/>
          <w:lang w:val="en-GB"/>
        </w:rPr>
        <w:t>This website was created on behalf of:</w:t>
      </w:r>
    </w:p>
    <w:p>
      <w:pPr>
        <w:pStyle w:val="Normal"/>
        <w:rPr>
          <w:rFonts w:ascii="Calibri" w:hAnsi="Calibri"/>
          <w:b w:val="false"/>
          <w:sz w:val="22"/>
          <w:szCs w:val="22"/>
          <w:lang w:val="en-GB"/>
        </w:rPr>
      </w:pPr>
      <w:r>
        <w:rPr>
          <w:rFonts w:ascii="Calibri" w:hAnsi="Calibri"/>
          <w:b w:val="false"/>
          <w:sz w:val="22"/>
          <w:szCs w:val="22"/>
          <w:lang w:val="en-GB"/>
        </w:rPr>
      </w:r>
    </w:p>
    <w:p>
      <w:pPr>
        <w:pStyle w:val="Normal"/>
        <w:rPr>
          <w:rFonts w:ascii="Calibri" w:hAnsi="Calibri"/>
          <w:b w:val="false"/>
          <w:sz w:val="22"/>
          <w:szCs w:val="22"/>
          <w:lang w:val="en-GB"/>
        </w:rPr>
      </w:pPr>
      <w:r>
        <w:rPr>
          <w:rFonts w:ascii="Calibri" w:hAnsi="Calibri"/>
          <w:b w:val="false"/>
          <w:sz w:val="22"/>
          <w:szCs w:val="22"/>
          <w:lang w:val="en-GB"/>
        </w:rPr>
        <w:t>Collaborative Research Centre (Sonderforschungsbereich) 754</w:t>
      </w:r>
    </w:p>
    <w:p>
      <w:pPr>
        <w:pStyle w:val="Normal"/>
        <w:rPr>
          <w:rFonts w:ascii="Calibri" w:hAnsi="Calibri"/>
          <w:b w:val="false"/>
          <w:sz w:val="22"/>
          <w:szCs w:val="22"/>
          <w:lang w:val="en-GB"/>
        </w:rPr>
      </w:pPr>
      <w:r>
        <w:rPr>
          <w:rFonts w:ascii="Calibri" w:hAnsi="Calibri"/>
          <w:b w:val="false"/>
          <w:sz w:val="22"/>
          <w:szCs w:val="22"/>
          <w:lang w:val="en-GB"/>
        </w:rPr>
        <w:t xml:space="preserve">"Klima - Biogeochemische Wechselwirkungen im tropischen Ozean" </w:t>
      </w:r>
    </w:p>
    <w:p>
      <w:pPr>
        <w:pStyle w:val="Normal"/>
        <w:rPr>
          <w:rFonts w:ascii="Calibri" w:hAnsi="Calibri"/>
          <w:b w:val="false"/>
          <w:sz w:val="22"/>
          <w:szCs w:val="22"/>
          <w:lang w:val="en-GB"/>
        </w:rPr>
      </w:pPr>
      <w:r>
        <w:rPr>
          <w:rFonts w:ascii="Calibri" w:hAnsi="Calibri"/>
          <w:b w:val="false"/>
          <w:sz w:val="22"/>
          <w:szCs w:val="22"/>
          <w:lang w:val="en-GB"/>
        </w:rPr>
        <w:t>at Kiel University (Christian-Albrechts-Universität zu Kiel)</w:t>
      </w:r>
    </w:p>
    <w:p>
      <w:pPr>
        <w:pStyle w:val="Normal"/>
        <w:rPr>
          <w:rFonts w:ascii="Calibri" w:hAnsi="Calibri"/>
          <w:b w:val="false"/>
          <w:sz w:val="22"/>
          <w:szCs w:val="22"/>
          <w:lang w:val="en-GB"/>
        </w:rPr>
      </w:pPr>
      <w:r>
        <w:rPr>
          <w:rFonts w:ascii="Calibri" w:hAnsi="Calibri"/>
          <w:b w:val="false"/>
          <w:sz w:val="22"/>
          <w:szCs w:val="22"/>
          <w:lang w:val="en-GB"/>
        </w:rPr>
      </w:r>
    </w:p>
    <w:p>
      <w:pPr>
        <w:pStyle w:val="Normal"/>
        <w:rPr>
          <w:rFonts w:ascii="Calibri" w:hAnsi="Calibri"/>
          <w:b w:val="false"/>
          <w:sz w:val="22"/>
          <w:szCs w:val="22"/>
          <w:lang w:val="en-GB"/>
        </w:rPr>
      </w:pPr>
      <w:r>
        <w:rPr>
          <w:rFonts w:ascii="Calibri" w:hAnsi="Calibri"/>
          <w:b w:val="false"/>
          <w:sz w:val="22"/>
          <w:szCs w:val="22"/>
          <w:lang w:val="en-GB"/>
        </w:rPr>
        <w:t>Coordinator: Prof. Dr. Andreas Oschlies</w:t>
      </w:r>
    </w:p>
    <w:p>
      <w:pPr>
        <w:pStyle w:val="Normal"/>
        <w:rPr>
          <w:rFonts w:ascii="Calibri" w:hAnsi="Calibri"/>
          <w:b w:val="false"/>
          <w:sz w:val="22"/>
          <w:szCs w:val="22"/>
          <w:lang w:val="en-GB"/>
        </w:rPr>
      </w:pPr>
      <w:r>
        <w:rPr>
          <w:rFonts w:ascii="Calibri" w:hAnsi="Calibri"/>
          <w:b w:val="false"/>
          <w:sz w:val="22"/>
          <w:szCs w:val="22"/>
          <w:lang w:val="en-GB"/>
        </w:rPr>
        <w:t>Helmholtz Centre for Ocean Research Kiel GEOMAR</w:t>
      </w:r>
    </w:p>
    <w:p>
      <w:pPr>
        <w:pStyle w:val="Normal"/>
        <w:rPr>
          <w:rFonts w:ascii="Calibri" w:hAnsi="Calibri"/>
          <w:b w:val="false"/>
          <w:sz w:val="22"/>
          <w:szCs w:val="22"/>
          <w:lang w:val="en-GB"/>
        </w:rPr>
      </w:pPr>
      <w:r>
        <w:rPr>
          <w:rFonts w:ascii="Calibri" w:hAnsi="Calibri"/>
          <w:b w:val="false"/>
          <w:sz w:val="22"/>
          <w:szCs w:val="22"/>
          <w:lang w:val="en-GB"/>
        </w:rPr>
        <w:t>Düsternbrooker Weg 20</w:t>
      </w:r>
    </w:p>
    <w:p>
      <w:pPr>
        <w:pStyle w:val="Normal"/>
        <w:rPr>
          <w:rFonts w:ascii="Calibri" w:hAnsi="Calibri"/>
          <w:b w:val="false"/>
          <w:sz w:val="22"/>
          <w:szCs w:val="22"/>
          <w:lang w:val="en-GB"/>
        </w:rPr>
      </w:pPr>
      <w:r>
        <w:rPr>
          <w:rFonts w:ascii="Calibri" w:hAnsi="Calibri"/>
          <w:b w:val="false"/>
          <w:sz w:val="22"/>
          <w:szCs w:val="22"/>
          <w:lang w:val="en-GB"/>
        </w:rPr>
        <w:t>24105 Kiel</w:t>
      </w:r>
    </w:p>
    <w:p>
      <w:pPr>
        <w:pStyle w:val="Normal"/>
        <w:rPr>
          <w:rFonts w:ascii="Calibri" w:hAnsi="Calibri"/>
          <w:b w:val="false"/>
          <w:sz w:val="22"/>
          <w:szCs w:val="22"/>
          <w:lang w:val="en-GB"/>
        </w:rPr>
      </w:pPr>
      <w:r>
        <w:rPr>
          <w:rFonts w:ascii="Calibri" w:hAnsi="Calibri"/>
          <w:b w:val="false"/>
          <w:sz w:val="22"/>
          <w:szCs w:val="22"/>
          <w:lang w:val="en-GB"/>
        </w:rPr>
        <w:t>E-mail: aoschlies(a)geomar.de</w:t>
      </w:r>
    </w:p>
    <w:p>
      <w:pPr>
        <w:pStyle w:val="Normal"/>
        <w:rPr>
          <w:rFonts w:ascii="Calibri" w:hAnsi="Calibri"/>
          <w:b w:val="false"/>
          <w:sz w:val="22"/>
          <w:szCs w:val="22"/>
          <w:lang w:val="en-GB"/>
        </w:rPr>
      </w:pPr>
      <w:r>
        <w:rPr>
          <w:rFonts w:ascii="Calibri" w:hAnsi="Calibri"/>
          <w:b w:val="false"/>
          <w:sz w:val="22"/>
          <w:szCs w:val="22"/>
          <w:lang w:val="en-GB"/>
        </w:rPr>
        <w:t>Tel.: +49 (0)431 600-1936</w:t>
      </w:r>
    </w:p>
    <w:p>
      <w:pPr>
        <w:pStyle w:val="Normal"/>
        <w:rPr>
          <w:rFonts w:ascii="Calibri" w:hAnsi="Calibri"/>
          <w:b w:val="false"/>
          <w:sz w:val="22"/>
          <w:szCs w:val="22"/>
          <w:lang w:val="en-GB"/>
        </w:rPr>
      </w:pPr>
      <w:r>
        <w:rPr>
          <w:rFonts w:ascii="Calibri" w:hAnsi="Calibri"/>
          <w:b w:val="false"/>
          <w:sz w:val="22"/>
          <w:szCs w:val="22"/>
          <w:lang w:val="en-GB"/>
        </w:rPr>
        <w:t>Fax: +49 (0)431 600-4469</w:t>
      </w:r>
    </w:p>
    <w:p>
      <w:pPr>
        <w:pStyle w:val="Normal"/>
        <w:rPr>
          <w:rFonts w:ascii="Calibri" w:hAnsi="Calibri"/>
          <w:b w:val="false"/>
          <w:sz w:val="22"/>
          <w:szCs w:val="22"/>
          <w:lang w:val="en-GB"/>
        </w:rPr>
      </w:pPr>
      <w:r>
        <w:rPr>
          <w:rFonts w:ascii="Calibri" w:hAnsi="Calibri"/>
          <w:b w:val="false"/>
          <w:sz w:val="22"/>
          <w:szCs w:val="22"/>
          <w:lang w:val="en-GB"/>
        </w:rPr>
      </w:r>
    </w:p>
    <w:p>
      <w:pPr>
        <w:pStyle w:val="Normal"/>
        <w:rPr>
          <w:rFonts w:ascii="Calibri" w:hAnsi="Calibri"/>
          <w:sz w:val="22"/>
          <w:szCs w:val="22"/>
          <w:lang w:val="en-GB"/>
        </w:rPr>
      </w:pPr>
      <w:r>
        <w:rPr>
          <w:rFonts w:ascii="Calibri" w:hAnsi="Calibri"/>
          <w:sz w:val="22"/>
          <w:szCs w:val="22"/>
          <w:lang w:val="en-GB"/>
        </w:rPr>
        <w:t>Legal Responsibility:</w:t>
      </w:r>
    </w:p>
    <w:p>
      <w:pPr>
        <w:pStyle w:val="Normal"/>
        <w:rPr>
          <w:rFonts w:ascii="Calibri" w:hAnsi="Calibri"/>
          <w:b w:val="false"/>
          <w:sz w:val="22"/>
          <w:szCs w:val="22"/>
          <w:lang w:val="en-GB"/>
        </w:rPr>
      </w:pPr>
      <w:r>
        <w:rPr>
          <w:rFonts w:ascii="Calibri" w:hAnsi="Calibri"/>
          <w:b w:val="false"/>
          <w:sz w:val="22"/>
          <w:szCs w:val="22"/>
          <w:lang w:val="en-GB"/>
        </w:rPr>
        <w:t>Kiel University</w:t>
      </w:r>
    </w:p>
    <w:p>
      <w:pPr>
        <w:pStyle w:val="Normal"/>
        <w:rPr>
          <w:rFonts w:ascii="Calibri" w:hAnsi="Calibri"/>
          <w:b w:val="false"/>
          <w:sz w:val="22"/>
          <w:szCs w:val="22"/>
          <w:lang w:val="en-GB"/>
        </w:rPr>
      </w:pPr>
      <w:r>
        <w:rPr>
          <w:rFonts w:ascii="Calibri" w:hAnsi="Calibri"/>
          <w:b w:val="false"/>
          <w:sz w:val="22"/>
          <w:szCs w:val="22"/>
          <w:lang w:val="en-GB"/>
        </w:rPr>
        <w:t>Rectorate</w:t>
      </w:r>
    </w:p>
    <w:p>
      <w:pPr>
        <w:pStyle w:val="Normal"/>
        <w:rPr>
          <w:rFonts w:ascii="Calibri" w:hAnsi="Calibri"/>
          <w:b w:val="false"/>
          <w:sz w:val="22"/>
          <w:szCs w:val="22"/>
          <w:lang w:val="en-GB"/>
        </w:rPr>
      </w:pPr>
      <w:r>
        <w:rPr>
          <w:rFonts w:ascii="Calibri" w:hAnsi="Calibri"/>
          <w:b w:val="false"/>
          <w:sz w:val="22"/>
          <w:szCs w:val="22"/>
          <w:lang w:val="en-GB"/>
        </w:rPr>
        <w:t>Olshausenstr. 40</w:t>
      </w:r>
    </w:p>
    <w:p>
      <w:pPr>
        <w:pStyle w:val="Normal"/>
        <w:rPr>
          <w:rFonts w:ascii="Calibri" w:hAnsi="Calibri"/>
          <w:b w:val="false"/>
          <w:sz w:val="22"/>
          <w:szCs w:val="22"/>
          <w:lang w:val="en-GB"/>
        </w:rPr>
      </w:pPr>
      <w:r>
        <w:rPr>
          <w:rFonts w:ascii="Calibri" w:hAnsi="Calibri"/>
          <w:b w:val="false"/>
          <w:sz w:val="22"/>
          <w:szCs w:val="22"/>
          <w:lang w:val="en-GB"/>
        </w:rPr>
        <w:t>24118 Kiel</w:t>
      </w:r>
    </w:p>
    <w:p>
      <w:pPr>
        <w:pStyle w:val="Normal"/>
        <w:rPr>
          <w:rFonts w:ascii="Calibri" w:hAnsi="Calibri"/>
          <w:b w:val="false"/>
          <w:sz w:val="22"/>
          <w:szCs w:val="22"/>
          <w:lang w:val="en-GB"/>
        </w:rPr>
      </w:pPr>
      <w:r>
        <w:rPr>
          <w:rFonts w:ascii="Calibri" w:hAnsi="Calibri"/>
          <w:b w:val="false"/>
          <w:sz w:val="22"/>
          <w:szCs w:val="22"/>
          <w:lang w:val="en-GB"/>
        </w:rPr>
      </w:r>
    </w:p>
    <w:p>
      <w:pPr>
        <w:pStyle w:val="Normal"/>
        <w:rPr>
          <w:rFonts w:ascii="Calibri" w:hAnsi="Calibri"/>
          <w:b w:val="false"/>
          <w:sz w:val="22"/>
          <w:szCs w:val="22"/>
          <w:lang w:val="en-GB"/>
        </w:rPr>
      </w:pPr>
      <w:r>
        <w:rPr>
          <w:rFonts w:ascii="Calibri" w:hAnsi="Calibri"/>
          <w:b w:val="false"/>
          <w:sz w:val="22"/>
          <w:szCs w:val="22"/>
          <w:lang w:val="en-GB"/>
        </w:rPr>
        <w:t>Helmholtz Centre for Ocean Research Kiel GEOMAR</w:t>
      </w:r>
    </w:p>
    <w:p>
      <w:pPr>
        <w:pStyle w:val="Normal"/>
        <w:rPr>
          <w:rFonts w:ascii="Calibri" w:hAnsi="Calibri"/>
          <w:b w:val="false"/>
          <w:sz w:val="22"/>
          <w:szCs w:val="22"/>
          <w:lang w:val="en-GB"/>
        </w:rPr>
      </w:pPr>
      <w:r>
        <w:rPr>
          <w:rFonts w:ascii="Calibri" w:hAnsi="Calibri"/>
          <w:b w:val="false"/>
          <w:sz w:val="22"/>
          <w:szCs w:val="22"/>
          <w:lang w:val="en-GB"/>
        </w:rPr>
        <w:t>Director: Prof. Dr. Peter Herzig</w:t>
      </w:r>
    </w:p>
    <w:p>
      <w:pPr>
        <w:pStyle w:val="Normal"/>
        <w:rPr>
          <w:rFonts w:ascii="Calibri" w:hAnsi="Calibri"/>
          <w:b w:val="false"/>
          <w:sz w:val="22"/>
          <w:szCs w:val="22"/>
          <w:lang w:val="en-GB"/>
        </w:rPr>
      </w:pPr>
      <w:r>
        <w:rPr>
          <w:rFonts w:ascii="Calibri" w:hAnsi="Calibri"/>
          <w:b w:val="false"/>
          <w:sz w:val="22"/>
          <w:szCs w:val="22"/>
          <w:lang w:val="en-GB"/>
        </w:rPr>
        <w:t>Wischhofstr 1-3</w:t>
      </w:r>
    </w:p>
    <w:p>
      <w:pPr>
        <w:pStyle w:val="Normal"/>
        <w:rPr>
          <w:rFonts w:ascii="Calibri" w:hAnsi="Calibri"/>
          <w:b w:val="false"/>
          <w:sz w:val="22"/>
          <w:szCs w:val="22"/>
          <w:lang w:val="en-GB"/>
        </w:rPr>
      </w:pPr>
      <w:r>
        <w:rPr>
          <w:rFonts w:ascii="Calibri" w:hAnsi="Calibri"/>
          <w:b w:val="false"/>
          <w:sz w:val="22"/>
          <w:szCs w:val="22"/>
          <w:lang w:val="en-GB"/>
        </w:rPr>
        <w:t>24148 Kiel</w:t>
      </w:r>
    </w:p>
    <w:p>
      <w:pPr>
        <w:pStyle w:val="Normal"/>
        <w:rPr>
          <w:rFonts w:ascii="Calibri" w:hAnsi="Calibri"/>
          <w:b w:val="false"/>
          <w:sz w:val="22"/>
          <w:szCs w:val="22"/>
          <w:lang w:val="en-GB"/>
        </w:rPr>
      </w:pPr>
      <w:r>
        <w:rPr>
          <w:rFonts w:ascii="Calibri" w:hAnsi="Calibri"/>
          <w:b w:val="false"/>
          <w:sz w:val="22"/>
          <w:szCs w:val="22"/>
          <w:lang w:val="en-GB"/>
        </w:rPr>
      </w:r>
    </w:p>
    <w:p>
      <w:pPr>
        <w:pStyle w:val="Normal"/>
        <w:rPr>
          <w:rFonts w:ascii="Calibri" w:hAnsi="Calibri"/>
          <w:sz w:val="22"/>
          <w:szCs w:val="22"/>
          <w:lang w:val="en-GB"/>
        </w:rPr>
      </w:pPr>
      <w:r>
        <w:rPr>
          <w:rFonts w:ascii="Calibri" w:hAnsi="Calibri"/>
          <w:sz w:val="22"/>
          <w:szCs w:val="22"/>
          <w:lang w:val="en-GB"/>
        </w:rPr>
        <w:t>Disclaimer</w:t>
      </w:r>
    </w:p>
    <w:p>
      <w:pPr>
        <w:pStyle w:val="Normal"/>
        <w:rPr>
          <w:rFonts w:ascii="Calibri" w:hAnsi="Calibri"/>
          <w:b w:val="false"/>
          <w:sz w:val="22"/>
          <w:szCs w:val="22"/>
          <w:lang w:val="en-GB"/>
        </w:rPr>
      </w:pPr>
      <w:r>
        <w:rPr>
          <w:rFonts w:ascii="Calibri" w:hAnsi="Calibri"/>
          <w:b w:val="false"/>
          <w:sz w:val="22"/>
          <w:szCs w:val="22"/>
          <w:lang w:val="en-GB"/>
        </w:rPr>
      </w:r>
    </w:p>
    <w:p>
      <w:pPr>
        <w:pStyle w:val="Normal"/>
        <w:rPr>
          <w:rFonts w:ascii="Calibri" w:hAnsi="Calibri"/>
          <w:b w:val="false"/>
          <w:sz w:val="22"/>
          <w:szCs w:val="22"/>
          <w:u w:val="single"/>
          <w:lang w:val="en-GB"/>
        </w:rPr>
      </w:pPr>
      <w:r>
        <w:rPr>
          <w:rFonts w:ascii="Calibri" w:hAnsi="Calibri"/>
          <w:b w:val="false"/>
          <w:sz w:val="22"/>
          <w:szCs w:val="22"/>
          <w:u w:val="single"/>
          <w:lang w:val="en-GB"/>
        </w:rPr>
        <w:t>1. Content of our Website</w:t>
      </w:r>
    </w:p>
    <w:p>
      <w:pPr>
        <w:pStyle w:val="Normal"/>
        <w:rPr>
          <w:rFonts w:ascii="Calibri" w:hAnsi="Calibri"/>
          <w:b w:val="false"/>
          <w:sz w:val="22"/>
          <w:szCs w:val="22"/>
          <w:lang w:val="en-GB"/>
        </w:rPr>
      </w:pPr>
      <w:r>
        <w:rPr>
          <w:rFonts w:ascii="Calibri" w:hAnsi="Calibri"/>
          <w:b w:val="false"/>
          <w:sz w:val="22"/>
          <w:szCs w:val="22"/>
          <w:lang w:val="en-GB"/>
        </w:rPr>
        <w:t>The content of this website has been carefully prepared and reviewed. However, Kiel University and the Helmholtz Centre for Ocean Research Kiel GEOMAR do not guarantee the accuracy, completeness or quality of the information provided, or that it is up-to-date. Liability claims against Kiel University and the Helmholtz Centre for Ocean Research Kiel GEOMAR in respect of material or immaterial damage caused by the use or non-use of the information offered or by inaccurate or incomplete information are in principle ruled out provided that there is no provable culpable intent or gross negligence on the Association's part.</w:t>
      </w:r>
    </w:p>
    <w:p>
      <w:pPr>
        <w:pStyle w:val="Normal"/>
        <w:rPr>
          <w:rFonts w:ascii="Calibri" w:hAnsi="Calibri"/>
          <w:b w:val="false"/>
          <w:sz w:val="22"/>
          <w:szCs w:val="22"/>
          <w:lang w:val="en-GB"/>
        </w:rPr>
      </w:pPr>
      <w:r>
        <w:rPr>
          <w:rFonts w:ascii="Calibri" w:hAnsi="Calibri"/>
          <w:b w:val="false"/>
          <w:sz w:val="22"/>
          <w:szCs w:val="22"/>
          <w:lang w:val="en-GB"/>
        </w:rPr>
        <w:t>Kiel University and the Helmholtz Centre for Ocean Research Kiel GEOMAR expressly reserve the right to alter, amend or delete parts of the site or the entire offering, or to cease publication, without prior notice.</w:t>
      </w:r>
    </w:p>
    <w:p>
      <w:pPr>
        <w:pStyle w:val="Normal"/>
        <w:rPr>
          <w:rFonts w:ascii="Calibri" w:hAnsi="Calibri"/>
          <w:b w:val="false"/>
          <w:sz w:val="22"/>
          <w:szCs w:val="22"/>
          <w:u w:val="single"/>
          <w:lang w:val="en-GB"/>
        </w:rPr>
      </w:pPr>
      <w:r>
        <w:rPr>
          <w:rFonts w:ascii="Calibri" w:hAnsi="Calibri"/>
          <w:b w:val="false"/>
          <w:sz w:val="22"/>
          <w:szCs w:val="22"/>
          <w:u w:val="single"/>
          <w:lang w:val="en-GB"/>
        </w:rPr>
      </w:r>
    </w:p>
    <w:p>
      <w:pPr>
        <w:pStyle w:val="Normal"/>
        <w:rPr>
          <w:rFonts w:ascii="Calibri" w:hAnsi="Calibri"/>
          <w:b w:val="false"/>
          <w:sz w:val="22"/>
          <w:szCs w:val="22"/>
          <w:u w:val="single"/>
          <w:lang w:val="en-GB"/>
        </w:rPr>
      </w:pPr>
      <w:r>
        <w:rPr>
          <w:rFonts w:ascii="Calibri" w:hAnsi="Calibri"/>
          <w:b w:val="false"/>
          <w:sz w:val="22"/>
          <w:szCs w:val="22"/>
          <w:u w:val="single"/>
          <w:lang w:val="en-GB"/>
        </w:rPr>
        <w:t>2. References and Links</w:t>
      </w:r>
    </w:p>
    <w:p>
      <w:pPr>
        <w:pStyle w:val="Normal"/>
        <w:rPr>
          <w:rFonts w:ascii="Calibri" w:hAnsi="Calibri"/>
          <w:b w:val="false"/>
          <w:sz w:val="22"/>
          <w:szCs w:val="22"/>
          <w:lang w:val="en-GB"/>
        </w:rPr>
      </w:pPr>
      <w:r>
        <w:rPr>
          <w:rFonts w:ascii="Calibri" w:hAnsi="Calibri"/>
          <w:b w:val="false"/>
          <w:sz w:val="22"/>
          <w:szCs w:val="22"/>
          <w:lang w:val="en-GB"/>
        </w:rPr>
        <w:t>Kiel University and the Helmholtz Centre for Ocean Research Kiel GEOMAR are not responsible for the content, availability, correctness or accuracy of the linked sites or of the offerings, links or advertisements therein. It is not liable for illegal, incorrect or incomplete content or in particular for damages arising from the use or non-use of the information provided on linked sites.</w:t>
      </w:r>
    </w:p>
    <w:p>
      <w:pPr>
        <w:pStyle w:val="Normal"/>
        <w:rPr>
          <w:rFonts w:ascii="Calibri" w:hAnsi="Calibri"/>
          <w:b w:val="false"/>
          <w:sz w:val="22"/>
          <w:szCs w:val="22"/>
          <w:u w:val="single"/>
          <w:lang w:val="en-GB"/>
        </w:rPr>
      </w:pPr>
      <w:r>
        <w:rPr>
          <w:rFonts w:ascii="Calibri" w:hAnsi="Calibri"/>
          <w:b w:val="false"/>
          <w:sz w:val="22"/>
          <w:szCs w:val="22"/>
          <w:u w:val="single"/>
          <w:lang w:val="en-GB"/>
        </w:rPr>
      </w:r>
    </w:p>
    <w:p>
      <w:pPr>
        <w:pStyle w:val="Normal"/>
        <w:rPr>
          <w:rFonts w:ascii="Calibri" w:hAnsi="Calibri"/>
          <w:b w:val="false"/>
          <w:sz w:val="22"/>
          <w:szCs w:val="22"/>
          <w:u w:val="single"/>
          <w:lang w:val="en-GB"/>
        </w:rPr>
      </w:pPr>
      <w:r>
        <w:rPr>
          <w:rFonts w:ascii="Calibri" w:hAnsi="Calibri"/>
          <w:b w:val="false"/>
          <w:sz w:val="22"/>
          <w:szCs w:val="22"/>
          <w:u w:val="single"/>
          <w:lang w:val="en-GB"/>
        </w:rPr>
        <w:t>3. Copyright</w:t>
      </w:r>
    </w:p>
    <w:p>
      <w:pPr>
        <w:pStyle w:val="Normal"/>
        <w:rPr>
          <w:rFonts w:ascii="Calibri" w:hAnsi="Calibri"/>
          <w:b w:val="false"/>
          <w:sz w:val="22"/>
          <w:szCs w:val="22"/>
          <w:lang w:val="en-GB"/>
        </w:rPr>
      </w:pPr>
      <w:r>
        <w:rPr>
          <w:rFonts w:ascii="Calibri" w:hAnsi="Calibri"/>
          <w:b w:val="false"/>
          <w:sz w:val="22"/>
          <w:szCs w:val="22"/>
          <w:lang w:val="en-GB"/>
        </w:rPr>
        <w:t>The copyright for any material created by the SFB 754 is reserved. Any duplication or use of objects such as images, diagrams, sounds or texts in other electronic or printed publications is not permitted without Kiel University's and the Helmholtz Centre for Ocean Research Kiel GEOMAR's agreement.</w:t>
        <w:br/>
        <w:t>This does not apply for official press releases of the public relations office and other materials offered there for press coverage. Press releases are supposed to be used and duplicated numerously.</w:t>
      </w:r>
    </w:p>
    <w:p>
      <w:pPr>
        <w:pStyle w:val="Normal"/>
        <w:rPr>
          <w:rFonts w:ascii="Calibri" w:hAnsi="Calibri"/>
          <w:b w:val="false"/>
          <w:sz w:val="22"/>
          <w:szCs w:val="22"/>
          <w:lang w:val="en-GB"/>
        </w:rPr>
      </w:pPr>
      <w:r>
        <w:rPr>
          <w:rFonts w:ascii="Calibri" w:hAnsi="Calibri"/>
          <w:b w:val="false"/>
          <w:sz w:val="22"/>
          <w:szCs w:val="22"/>
          <w:lang w:val="en-GB"/>
        </w:rPr>
      </w:r>
    </w:p>
    <w:p>
      <w:pPr>
        <w:pStyle w:val="Normal"/>
        <w:rPr>
          <w:rFonts w:ascii="Calibri" w:hAnsi="Calibri"/>
          <w:b w:val="false"/>
          <w:sz w:val="22"/>
          <w:szCs w:val="22"/>
          <w:u w:val="single"/>
          <w:lang w:val="en-GB"/>
        </w:rPr>
      </w:pPr>
      <w:r>
        <w:rPr>
          <w:rFonts w:ascii="Calibri" w:hAnsi="Calibri"/>
          <w:b w:val="false"/>
          <w:sz w:val="22"/>
          <w:szCs w:val="22"/>
          <w:u w:val="single"/>
          <w:lang w:val="en-GB"/>
        </w:rPr>
        <w:t>4. Data Policy</w:t>
      </w:r>
    </w:p>
    <w:p>
      <w:pPr>
        <w:pStyle w:val="Normal"/>
        <w:rPr>
          <w:rFonts w:ascii="Calibri" w:hAnsi="Calibri"/>
          <w:b w:val="false"/>
          <w:sz w:val="22"/>
          <w:szCs w:val="22"/>
          <w:lang w:val="en-GB"/>
        </w:rPr>
      </w:pPr>
      <w:r>
        <w:rPr>
          <w:rFonts w:ascii="Calibri" w:hAnsi="Calibri"/>
          <w:b w:val="false"/>
          <w:sz w:val="22"/>
          <w:szCs w:val="22"/>
          <w:lang w:val="en-GB"/>
        </w:rPr>
        <w:t>The following information about your visit on the web pages of SFB 754 is recorded exclusively for our own statistical purposes:</w:t>
      </w:r>
    </w:p>
    <w:p>
      <w:pPr>
        <w:pStyle w:val="Normal"/>
        <w:numPr>
          <w:ilvl w:val="0"/>
          <w:numId w:val="1"/>
        </w:numPr>
        <w:rPr>
          <w:rFonts w:ascii="Calibri" w:hAnsi="Calibri"/>
          <w:b w:val="false"/>
          <w:sz w:val="22"/>
          <w:szCs w:val="22"/>
          <w:lang w:val="en-GB"/>
        </w:rPr>
      </w:pPr>
      <w:r>
        <w:rPr>
          <w:rFonts w:ascii="Calibri" w:hAnsi="Calibri"/>
          <w:b w:val="false"/>
          <w:sz w:val="22"/>
          <w:szCs w:val="22"/>
          <w:lang w:val="en-GB"/>
        </w:rPr>
        <w:t>your IP-Address</w:t>
      </w:r>
    </w:p>
    <w:p>
      <w:pPr>
        <w:pStyle w:val="Normal"/>
        <w:numPr>
          <w:ilvl w:val="0"/>
          <w:numId w:val="1"/>
        </w:numPr>
        <w:rPr>
          <w:rFonts w:ascii="Calibri" w:hAnsi="Calibri"/>
          <w:b w:val="false"/>
          <w:sz w:val="22"/>
          <w:szCs w:val="22"/>
          <w:lang w:val="en-GB"/>
        </w:rPr>
      </w:pPr>
      <w:r>
        <w:rPr>
          <w:rFonts w:ascii="Calibri" w:hAnsi="Calibri"/>
          <w:b w:val="false"/>
          <w:sz w:val="22"/>
          <w:szCs w:val="22"/>
          <w:lang w:val="en-GB"/>
        </w:rPr>
        <w:t>URLs of the SFB 754 web site that you visited</w:t>
      </w:r>
    </w:p>
    <w:p>
      <w:pPr>
        <w:pStyle w:val="Normal"/>
        <w:numPr>
          <w:ilvl w:val="0"/>
          <w:numId w:val="1"/>
        </w:numPr>
        <w:rPr>
          <w:rFonts w:ascii="Calibri" w:hAnsi="Calibri"/>
          <w:b w:val="false"/>
          <w:sz w:val="22"/>
          <w:szCs w:val="22"/>
          <w:lang w:val="en-GB"/>
        </w:rPr>
      </w:pPr>
      <w:r>
        <w:rPr>
          <w:rFonts w:ascii="Calibri" w:hAnsi="Calibri"/>
          <w:b w:val="false"/>
          <w:sz w:val="22"/>
          <w:szCs w:val="22"/>
          <w:lang w:val="en-GB"/>
        </w:rPr>
        <w:t>amount of data transferred</w:t>
      </w:r>
    </w:p>
    <w:p>
      <w:pPr>
        <w:pStyle w:val="Normal"/>
        <w:numPr>
          <w:ilvl w:val="0"/>
          <w:numId w:val="1"/>
        </w:numPr>
        <w:rPr>
          <w:rFonts w:ascii="Calibri" w:hAnsi="Calibri"/>
          <w:b w:val="false"/>
          <w:sz w:val="22"/>
          <w:szCs w:val="22"/>
          <w:lang w:val="en-GB"/>
        </w:rPr>
      </w:pPr>
      <w:r>
        <w:rPr>
          <w:rFonts w:ascii="Calibri" w:hAnsi="Calibri"/>
          <w:b w:val="false"/>
          <w:sz w:val="22"/>
          <w:szCs w:val="22"/>
          <w:lang w:val="en-GB"/>
        </w:rPr>
        <w:t>time of page visits</w:t>
      </w:r>
    </w:p>
    <w:p>
      <w:pPr>
        <w:pStyle w:val="Normal"/>
        <w:numPr>
          <w:ilvl w:val="0"/>
          <w:numId w:val="1"/>
        </w:numPr>
        <w:rPr>
          <w:rFonts w:ascii="Calibri" w:hAnsi="Calibri"/>
          <w:b w:val="false"/>
          <w:sz w:val="22"/>
          <w:szCs w:val="22"/>
          <w:lang w:val="en-GB"/>
        </w:rPr>
      </w:pPr>
      <w:r>
        <w:rPr>
          <w:rFonts w:ascii="Calibri" w:hAnsi="Calibri"/>
          <w:b w:val="false"/>
          <w:sz w:val="22"/>
          <w:szCs w:val="22"/>
          <w:lang w:val="en-GB"/>
        </w:rPr>
        <w:t>type and status of HTML requests</w:t>
      </w:r>
    </w:p>
    <w:p>
      <w:pPr>
        <w:pStyle w:val="Normal"/>
        <w:numPr>
          <w:ilvl w:val="0"/>
          <w:numId w:val="1"/>
        </w:numPr>
        <w:rPr>
          <w:rFonts w:ascii="Calibri" w:hAnsi="Calibri"/>
          <w:b w:val="false"/>
          <w:sz w:val="22"/>
          <w:szCs w:val="22"/>
          <w:lang w:val="en-GB"/>
        </w:rPr>
      </w:pPr>
      <w:r>
        <w:rPr>
          <w:rFonts w:ascii="Calibri" w:hAnsi="Calibri"/>
          <w:b w:val="false"/>
          <w:sz w:val="22"/>
          <w:szCs w:val="22"/>
          <w:lang w:val="en-GB"/>
        </w:rPr>
        <w:t>URL visited prior to SFB 754 (browser dependent)</w:t>
      </w:r>
    </w:p>
    <w:p>
      <w:pPr>
        <w:pStyle w:val="Normal"/>
        <w:numPr>
          <w:ilvl w:val="0"/>
          <w:numId w:val="1"/>
        </w:numPr>
        <w:rPr>
          <w:rFonts w:ascii="Calibri" w:hAnsi="Calibri"/>
          <w:b w:val="false"/>
          <w:sz w:val="22"/>
          <w:szCs w:val="22"/>
          <w:lang w:val="en-GB"/>
        </w:rPr>
      </w:pPr>
      <w:r>
        <w:rPr>
          <w:rFonts w:ascii="Calibri" w:hAnsi="Calibri"/>
          <w:b w:val="false"/>
          <w:sz w:val="22"/>
          <w:szCs w:val="22"/>
          <w:lang w:val="en-GB"/>
        </w:rPr>
        <w:t>search query used to find the page (browser depended)</w:t>
      </w:r>
    </w:p>
    <w:p>
      <w:pPr>
        <w:pStyle w:val="Normal"/>
        <w:numPr>
          <w:ilvl w:val="0"/>
          <w:numId w:val="1"/>
        </w:numPr>
        <w:rPr>
          <w:rFonts w:ascii="Calibri" w:hAnsi="Calibri"/>
          <w:b w:val="false"/>
          <w:sz w:val="22"/>
          <w:szCs w:val="22"/>
          <w:lang w:val="en-GB"/>
        </w:rPr>
      </w:pPr>
      <w:r>
        <w:rPr>
          <w:rFonts w:ascii="Calibri" w:hAnsi="Calibri"/>
          <w:b w:val="false"/>
          <w:sz w:val="22"/>
          <w:szCs w:val="22"/>
          <w:lang w:val="en-GB"/>
        </w:rPr>
        <w:t>name and version of the browser used (browser dependent)</w:t>
      </w:r>
    </w:p>
    <w:p>
      <w:pPr>
        <w:pStyle w:val="Normal"/>
        <w:rPr>
          <w:rFonts w:ascii="Calibri" w:hAnsi="Calibri"/>
          <w:b w:val="false"/>
          <w:sz w:val="22"/>
          <w:szCs w:val="22"/>
          <w:lang w:val="en-GB"/>
        </w:rPr>
      </w:pPr>
      <w:r>
        <w:rPr>
          <w:rFonts w:ascii="Calibri" w:hAnsi="Calibri"/>
          <w:b w:val="false"/>
          <w:sz w:val="22"/>
          <w:szCs w:val="22"/>
          <w:lang w:val="en-GB"/>
        </w:rPr>
      </w:r>
    </w:p>
    <w:p>
      <w:pPr>
        <w:pStyle w:val="Normal"/>
        <w:ind w:left="-567" w:right="0" w:hanging="0"/>
        <w:rPr>
          <w:rFonts w:ascii="Calibri" w:hAnsi="Calibri"/>
          <w:b w:val="false"/>
          <w:sz w:val="22"/>
          <w:szCs w:val="22"/>
          <w:lang w:val="en-GB"/>
        </w:rPr>
      </w:pPr>
      <w:r>
        <w:rPr>
          <w:rFonts w:ascii="Calibri" w:hAnsi="Calibri"/>
          <w:b w:val="false"/>
          <w:sz w:val="22"/>
          <w:szCs w:val="22"/>
          <w:lang w:val="en-GB"/>
        </w:rPr>
        <w:t>Currently, this data (log file on the web server) is used to generate an internal web statistics on a monthly basis.  IP-addresses are only used to generate a country statistics if this is possible (DNS backward search). No data will be handed over to third parties for any usage. Depending on the user settings we use cookies. No further investigation or usage of the cookie information is applied.  </w:t>
      </w:r>
    </w:p>
    <w:p>
      <w:pPr>
        <w:pStyle w:val="Normal"/>
        <w:rPr>
          <w:rFonts w:ascii="Calibri" w:hAnsi="Calibri"/>
          <w:b w:val="false"/>
          <w:sz w:val="22"/>
          <w:szCs w:val="22"/>
          <w:lang w:val="en-GB"/>
        </w:rPr>
      </w:pPr>
      <w:r>
        <w:rPr>
          <w:rFonts w:ascii="Calibri" w:hAnsi="Calibri"/>
          <w:b w:val="false"/>
          <w:sz w:val="22"/>
          <w:szCs w:val="22"/>
          <w:lang w:val="en-GB"/>
        </w:rPr>
      </w:r>
    </w:p>
    <w:p>
      <w:pPr>
        <w:pStyle w:val="Normal"/>
        <w:rPr>
          <w:rFonts w:ascii="Calibri" w:hAnsi="Calibri"/>
          <w:b w:val="false"/>
          <w:sz w:val="22"/>
          <w:szCs w:val="22"/>
          <w:u w:val="single"/>
          <w:lang w:val="en-GB"/>
        </w:rPr>
      </w:pPr>
      <w:r>
        <w:rPr>
          <w:rFonts w:ascii="Calibri" w:hAnsi="Calibri"/>
          <w:b w:val="false"/>
          <w:sz w:val="22"/>
          <w:szCs w:val="22"/>
          <w:u w:val="single"/>
          <w:lang w:val="en-GB"/>
        </w:rPr>
        <w:t>5. Legal validity</w:t>
      </w:r>
    </w:p>
    <w:p>
      <w:pPr>
        <w:pStyle w:val="Normal"/>
        <w:rPr>
          <w:rFonts w:ascii="Calibri" w:hAnsi="Calibri"/>
          <w:b w:val="false"/>
          <w:sz w:val="22"/>
          <w:szCs w:val="22"/>
          <w:lang w:val="en-GB"/>
        </w:rPr>
      </w:pPr>
      <w:r>
        <w:rPr>
          <w:rFonts w:ascii="Calibri" w:hAnsi="Calibri"/>
          <w:b w:val="false"/>
          <w:sz w:val="22"/>
          <w:szCs w:val="22"/>
          <w:lang w:val="en-GB"/>
        </w:rPr>
        <w:t>This disclaimer of liability is to be regarded as part of the Internet offering from which you were referred to this page. Should parts or individual forms of wording in this text not, no longer or not fully comply with applicable law, this does not affect the content or validity of the remaining parts of the document.</w:t>
      </w:r>
    </w:p>
    <w:p>
      <w:pPr>
        <w:pStyle w:val="Normal"/>
        <w:rPr>
          <w:rFonts w:ascii="Calibri" w:hAnsi="Calibri"/>
          <w:b w:val="false"/>
          <w:sz w:val="22"/>
          <w:szCs w:val="22"/>
          <w:lang w:val="en-GB"/>
        </w:rPr>
      </w:pPr>
      <w:r>
        <w:rPr>
          <w:rFonts w:ascii="Calibri" w:hAnsi="Calibri"/>
          <w:b w:val="false"/>
          <w:sz w:val="22"/>
          <w:szCs w:val="22"/>
          <w:lang w:val="en-GB"/>
        </w:rPr>
      </w:r>
    </w:p>
    <w:p>
      <w:pPr>
        <w:pStyle w:val="Normal"/>
        <w:rPr>
          <w:rFonts w:ascii="Calibri" w:hAnsi="Calibri"/>
          <w:b w:val="false"/>
          <w:sz w:val="22"/>
          <w:szCs w:val="22"/>
          <w:lang w:val="en-GB"/>
        </w:rPr>
      </w:pPr>
      <w:r>
        <w:rPr>
          <w:rFonts w:ascii="Calibri" w:hAnsi="Calibri"/>
          <w:b w:val="false"/>
          <w:sz w:val="22"/>
          <w:szCs w:val="22"/>
          <w:lang w:val="en-GB"/>
        </w:rPr>
      </w:r>
    </w:p>
    <w:p>
      <w:pPr>
        <w:pStyle w:val="Normal"/>
        <w:rPr>
          <w:rFonts w:ascii="Calibri" w:hAnsi="Calibri"/>
          <w:b w:val="false"/>
          <w:sz w:val="22"/>
          <w:szCs w:val="22"/>
          <w:lang w:val="en-GB"/>
        </w:rPr>
      </w:pPr>
      <w:r>
        <w:rPr>
          <w:rFonts w:ascii="Calibri" w:hAnsi="Calibri"/>
          <w:b w:val="false"/>
          <w:sz w:val="22"/>
          <w:szCs w:val="22"/>
          <w:lang w:val="en-GB"/>
        </w:rPr>
      </w:r>
    </w:p>
    <w:p>
      <w:pPr>
        <w:pStyle w:val="Normal"/>
        <w:rPr>
          <w:rFonts w:ascii="Calibri" w:hAnsi="Calibri"/>
          <w:sz w:val="28"/>
          <w:szCs w:val="28"/>
          <w:lang w:val="en-GB"/>
        </w:rPr>
      </w:pPr>
      <w:r>
        <w:rPr>
          <w:rFonts w:ascii="Calibri" w:hAnsi="Calibri"/>
          <w:sz w:val="28"/>
          <w:szCs w:val="28"/>
          <w:lang w:val="en-GB"/>
        </w:rPr>
        <w:t>Registration ???</w:t>
      </w:r>
    </w:p>
    <w:sectPr>
      <w:type w:val="nextPage"/>
      <w:pgSz w:w="11906" w:h="16838"/>
      <w:pgMar w:left="851" w:right="701" w:header="0" w:top="709" w:footer="0" w:bottom="426"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trackRevisions/>
  <w:defaultTabStop w:val="708"/>
</w:settings>
</file>

<file path=word/styles.xml><?xml version="1.0" encoding="utf-8"?>
<w:styles xmlns:w="http://schemas.openxmlformats.org/wordprocessingml/2006/main">
  <w:docDefaults>
    <w:rPrDefault>
      <w:rPr>
        <w:rFonts w:ascii="Arial" w:hAnsi="Arial" w:eastAsia="Droid Sans Fallback" w:cs="Times New Roman"/>
        <w:b/>
        <w:bCs/>
        <w:color w:val="000000"/>
        <w:lang w:val="de-DE" w:eastAsia="ja-JP"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0c1ba1"/>
    <w:pPr>
      <w:widowControl/>
      <w:suppressAutoHyphens w:val="true"/>
      <w:bidi w:val="0"/>
      <w:jc w:val="left"/>
    </w:pPr>
    <w:rPr>
      <w:rFonts w:ascii="Times New Roman" w:hAnsi="Times New Roman" w:eastAsia="Times New Roman" w:cs="Times New Roman"/>
      <w:b/>
      <w:bCs/>
      <w:color w:val="00000A"/>
      <w:sz w:val="20"/>
      <w:szCs w:val="20"/>
      <w:lang w:eastAsia="de-DE" w:val="de-DE" w:bidi="ar-SA"/>
    </w:rPr>
  </w:style>
  <w:style w:type="character" w:styleId="DefaultParagraphFont" w:default="1">
    <w:name w:val="Default Paragraph Font"/>
    <w:uiPriority w:val="1"/>
    <w:semiHidden/>
    <w:unhideWhenUsed/>
    <w:rPr/>
  </w:style>
  <w:style w:type="character" w:styleId="SprechblasentextZeichen" w:customStyle="1">
    <w:name w:val="Sprechblasentext Zeichen"/>
    <w:uiPriority w:val="99"/>
    <w:semiHidden/>
    <w:link w:val="Sprechblasentext"/>
    <w:rsid w:val="007750be"/>
    <w:basedOn w:val="DefaultParagraphFont"/>
    <w:rPr>
      <w:rFonts w:ascii="Lucida Grande" w:hAnsi="Lucida Grande" w:eastAsia="Times New Roman" w:cs="Lucida Grande"/>
      <w:sz w:val="18"/>
      <w:szCs w:val="18"/>
    </w:rPr>
  </w:style>
  <w:style w:type="character" w:styleId="InternetLink">
    <w:name w:val="Internet Link"/>
    <w:uiPriority w:val="99"/>
    <w:unhideWhenUsed/>
    <w:rsid w:val="000c1ba1"/>
    <w:basedOn w:val="DefaultParagraphFont"/>
    <w:rPr>
      <w:color w:val="0000FF"/>
      <w:u w:val="single"/>
      <w:lang w:val="zxx" w:eastAsia="zxx" w:bidi="zxx"/>
    </w:rPr>
  </w:style>
  <w:style w:type="character" w:styleId="ListLabel1">
    <w:name w:val="ListLabel 1"/>
    <w:rPr>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SprechblasentextZeichen"/>
    <w:rsid w:val="007750be"/>
    <w:basedOn w:val="Normal"/>
    <w:pPr/>
    <w:rPr>
      <w:rFonts w:ascii="Lucida Grande" w:hAnsi="Lucida Grande" w:cs="Lucida Grande"/>
      <w:sz w:val="18"/>
      <w:szCs w:val="18"/>
    </w:rPr>
  </w:style>
  <w:style w:type="paragraph" w:styleId="NormalWeb">
    <w:name w:val="Normal (Web)"/>
    <w:uiPriority w:val="99"/>
    <w:semiHidden/>
    <w:unhideWhenUsed/>
    <w:rsid w:val="005c3011"/>
    <w:basedOn w:val="Normal"/>
    <w:pPr>
      <w:spacing w:before="0" w:after="280"/>
    </w:pPr>
    <w:rPr>
      <w:rFonts w:ascii="Times" w:hAnsi="Times" w:cs=""/>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cean-oxygen.org/" TargetMode="External"/><Relationship Id="rId3" Type="http://schemas.openxmlformats.org/officeDocument/2006/relationships/hyperlink" Target="http://www.sfb754.de/" TargetMode="External"/><Relationship Id="rId4" Type="http://schemas.openxmlformats.org/officeDocument/2006/relationships/hyperlink" Target="http://www.unesco.org/new/en/natural-sciences/ioc-oceans/sections-and-programmes/ocean-sciences/global-ocean-oxygen-network/"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2017-01-31T09:03:00Z</dcterms:created>
  <dc:creator>Christiane Schelten</dc:creator>
  <dc:language>en-US</dc:language>
  <cp:lastModifiedBy>Christiane Schelten</cp:lastModifiedBy>
  <cp:lastPrinted>2017-01-24T13:27:00Z</cp:lastPrinted>
  <dcterms:modified xsi:type="dcterms:W3CDTF">2017-01-31T09:03:00Z</dcterms:modified>
  <cp:revision>2</cp:revision>
</cp:coreProperties>
</file>